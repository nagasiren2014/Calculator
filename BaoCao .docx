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06C91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8"/>
          <w:szCs w:val="24"/>
        </w:rPr>
      </w:pPr>
      <w:r w:rsidRPr="009A1673">
        <w:rPr>
          <w:rFonts w:eastAsia="Times New Roman"/>
          <w:b/>
          <w:sz w:val="28"/>
          <w:szCs w:val="24"/>
        </w:rPr>
        <w:t>TRƯỜNG ĐẠI HỌC SƯ PHẠM KỸ THUẬT TP. HỒ CHÍ MINH</w:t>
      </w:r>
    </w:p>
    <w:p w14:paraId="3481D2FD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8"/>
          <w:szCs w:val="24"/>
        </w:rPr>
      </w:pPr>
      <w:r w:rsidRPr="009A1673">
        <w:rPr>
          <w:rFonts w:eastAsia="Times New Roman"/>
          <w:b/>
          <w:sz w:val="28"/>
          <w:szCs w:val="24"/>
        </w:rPr>
        <w:t>KHOA ĐÀO TẠO CHẤT LƯỢNG CAO</w:t>
      </w:r>
    </w:p>
    <w:p w14:paraId="7388055B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8"/>
          <w:szCs w:val="24"/>
        </w:rPr>
      </w:pPr>
      <w:r w:rsidRPr="009A1673">
        <w:rPr>
          <w:rFonts w:eastAsia="Times New Roman"/>
          <w:b/>
          <w:sz w:val="28"/>
          <w:szCs w:val="24"/>
        </w:rPr>
        <w:t>NGÀNH CÔNG NGHỆ THÔNG TIN</w:t>
      </w:r>
    </w:p>
    <w:p w14:paraId="44425EE8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sz w:val="28"/>
          <w:szCs w:val="24"/>
        </w:rPr>
      </w:pPr>
      <w:r w:rsidRPr="009A1673">
        <w:rPr>
          <w:rFonts w:eastAsia="Times New Roman"/>
          <w:sz w:val="28"/>
          <w:szCs w:val="24"/>
        </w:rPr>
        <w:t>_______________</w:t>
      </w:r>
    </w:p>
    <w:p w14:paraId="413FC505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46762962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3E1E62E7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2EC50AA4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  <w:r w:rsidRPr="009A1673">
        <w:rPr>
          <w:rFonts w:eastAsia="Times New Roman"/>
          <w:noProof/>
          <w:sz w:val="24"/>
          <w:szCs w:val="24"/>
          <w:lang w:val="vi-VN" w:eastAsia="vi-VN"/>
        </w:rPr>
        <w:drawing>
          <wp:inline distT="0" distB="0" distL="0" distR="0" wp14:anchorId="081E15D1" wp14:editId="0537A701">
            <wp:extent cx="1181100" cy="1266825"/>
            <wp:effectExtent l="0" t="0" r="0" b="9525"/>
            <wp:docPr id="3" name="Picture 3" descr="http://t0.gstatic.com/images?q=tbn:ANd9GcR7BAz8hld8Rn4YZW5s_LsmbCivU780sKay-OhHY6sCfnmod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0.gstatic.com/images?q=tbn:ANd9GcR7BAz8hld8Rn4YZW5s_LsmbCivU780sKay-OhHY6sCfnmodrnQ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FD6F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2A486C95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377A6121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6CECF006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58C1097E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50"/>
          <w:szCs w:val="24"/>
        </w:rPr>
      </w:pPr>
      <w:r w:rsidRPr="009A1673">
        <w:rPr>
          <w:rFonts w:eastAsia="Times New Roman"/>
          <w:b/>
          <w:sz w:val="50"/>
          <w:szCs w:val="24"/>
        </w:rPr>
        <w:t>BÁO CÁO ĐỒ ÁN</w:t>
      </w:r>
    </w:p>
    <w:p w14:paraId="00961599" w14:textId="77777777" w:rsidR="009A1673" w:rsidRPr="009A1673" w:rsidRDefault="009A1673" w:rsidP="009A1673">
      <w:pPr>
        <w:spacing w:after="0" w:line="240" w:lineRule="auto"/>
        <w:rPr>
          <w:rFonts w:eastAsia="Times New Roman"/>
          <w:b/>
          <w:sz w:val="50"/>
          <w:szCs w:val="24"/>
        </w:rPr>
      </w:pPr>
    </w:p>
    <w:p w14:paraId="18C73480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2D35C288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54"/>
          <w:szCs w:val="24"/>
        </w:rPr>
      </w:pPr>
      <w:r w:rsidRPr="009A1673">
        <w:rPr>
          <w:rFonts w:eastAsia="Times New Roman"/>
          <w:b/>
          <w:sz w:val="54"/>
          <w:szCs w:val="24"/>
        </w:rPr>
        <w:t>CẤU TRÚC DỮ LIỆU &amp; GIẢI THUẬT</w:t>
      </w:r>
    </w:p>
    <w:p w14:paraId="0274AAF2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36"/>
          <w:szCs w:val="24"/>
        </w:rPr>
      </w:pPr>
      <w:bookmarkStart w:id="0" w:name="fdfdf"/>
      <w:bookmarkEnd w:id="0"/>
    </w:p>
    <w:p w14:paraId="50CEC557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36"/>
          <w:szCs w:val="24"/>
        </w:rPr>
      </w:pPr>
    </w:p>
    <w:p w14:paraId="27757E60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36"/>
          <w:szCs w:val="24"/>
        </w:rPr>
      </w:pPr>
    </w:p>
    <w:p w14:paraId="617E00EA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36"/>
          <w:szCs w:val="24"/>
        </w:rPr>
      </w:pPr>
    </w:p>
    <w:p w14:paraId="39F5FB42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36"/>
          <w:szCs w:val="24"/>
        </w:rPr>
      </w:pPr>
    </w:p>
    <w:p w14:paraId="2CB4DC2F" w14:textId="2D464A5A" w:rsidR="009A1673" w:rsidRPr="009A1673" w:rsidRDefault="009A1673" w:rsidP="009A1673">
      <w:pPr>
        <w:spacing w:after="0" w:line="240" w:lineRule="auto"/>
        <w:ind w:left="2880" w:firstLine="720"/>
        <w:rPr>
          <w:rFonts w:eastAsia="Times New Roman"/>
          <w:b/>
          <w:sz w:val="28"/>
          <w:szCs w:val="24"/>
        </w:rPr>
      </w:pPr>
      <w:proofErr w:type="gramStart"/>
      <w:r w:rsidRPr="009A1673">
        <w:rPr>
          <w:rFonts w:eastAsia="Times New Roman"/>
          <w:b/>
          <w:sz w:val="28"/>
          <w:szCs w:val="24"/>
        </w:rPr>
        <w:t>SVTH  :</w:t>
      </w:r>
      <w:proofErr w:type="gramEnd"/>
      <w:r w:rsidRPr="009A1673">
        <w:rPr>
          <w:rFonts w:eastAsia="Times New Roman"/>
          <w:b/>
          <w:sz w:val="28"/>
          <w:szCs w:val="24"/>
        </w:rPr>
        <w:t xml:space="preserve"> </w:t>
      </w:r>
      <w:proofErr w:type="spellStart"/>
      <w:r w:rsidR="00E42BEE">
        <w:rPr>
          <w:rFonts w:eastAsia="Times New Roman"/>
          <w:b/>
          <w:sz w:val="28"/>
          <w:szCs w:val="24"/>
        </w:rPr>
        <w:t>Ngô</w:t>
      </w:r>
      <w:proofErr w:type="spellEnd"/>
      <w:r w:rsidR="00E42BEE">
        <w:rPr>
          <w:rFonts w:eastAsia="Times New Roman"/>
          <w:b/>
          <w:sz w:val="28"/>
          <w:szCs w:val="24"/>
        </w:rPr>
        <w:t xml:space="preserve"> </w:t>
      </w:r>
      <w:proofErr w:type="spellStart"/>
      <w:r w:rsidR="00E42BEE">
        <w:rPr>
          <w:rFonts w:eastAsia="Times New Roman"/>
          <w:b/>
          <w:sz w:val="28"/>
          <w:szCs w:val="24"/>
        </w:rPr>
        <w:t>Thanh</w:t>
      </w:r>
      <w:proofErr w:type="spellEnd"/>
      <w:r w:rsidR="00E42BEE">
        <w:rPr>
          <w:rFonts w:eastAsia="Times New Roman"/>
          <w:b/>
          <w:sz w:val="28"/>
          <w:szCs w:val="24"/>
        </w:rPr>
        <w:t xml:space="preserve"> </w:t>
      </w:r>
      <w:proofErr w:type="spellStart"/>
      <w:r w:rsidR="00E42BEE">
        <w:rPr>
          <w:rFonts w:eastAsia="Times New Roman"/>
          <w:b/>
          <w:sz w:val="28"/>
          <w:szCs w:val="24"/>
        </w:rPr>
        <w:t>Tài</w:t>
      </w:r>
      <w:proofErr w:type="spellEnd"/>
      <w:r w:rsidRPr="009A1673">
        <w:rPr>
          <w:rFonts w:eastAsia="Times New Roman"/>
          <w:b/>
          <w:sz w:val="28"/>
          <w:szCs w:val="24"/>
        </w:rPr>
        <w:tab/>
      </w:r>
    </w:p>
    <w:p w14:paraId="316FBC4F" w14:textId="2044CDF9" w:rsidR="009A1673" w:rsidRPr="009A1673" w:rsidRDefault="009A1673" w:rsidP="009A1673">
      <w:pPr>
        <w:spacing w:after="0" w:line="240" w:lineRule="auto"/>
        <w:ind w:left="2880" w:firstLine="720"/>
        <w:rPr>
          <w:rFonts w:eastAsia="Times New Roman"/>
          <w:b/>
          <w:sz w:val="28"/>
          <w:szCs w:val="24"/>
        </w:rPr>
      </w:pPr>
      <w:proofErr w:type="gramStart"/>
      <w:r w:rsidRPr="009A1673">
        <w:rPr>
          <w:rFonts w:eastAsia="Times New Roman"/>
          <w:b/>
          <w:sz w:val="28"/>
          <w:szCs w:val="24"/>
        </w:rPr>
        <w:t>MSSV  :</w:t>
      </w:r>
      <w:proofErr w:type="gramEnd"/>
      <w:r w:rsidRPr="009A1673">
        <w:rPr>
          <w:rFonts w:eastAsia="Times New Roman"/>
          <w:b/>
          <w:sz w:val="28"/>
          <w:szCs w:val="24"/>
        </w:rPr>
        <w:t xml:space="preserve"> </w:t>
      </w:r>
      <w:r w:rsidR="00E42BEE">
        <w:rPr>
          <w:rFonts w:eastAsia="Times New Roman"/>
          <w:b/>
          <w:sz w:val="28"/>
          <w:szCs w:val="24"/>
        </w:rPr>
        <w:t>16110201</w:t>
      </w:r>
    </w:p>
    <w:p w14:paraId="2697F63F" w14:textId="64B050D7" w:rsidR="009A1673" w:rsidRPr="009A1673" w:rsidRDefault="009A1673" w:rsidP="009A1673">
      <w:pPr>
        <w:spacing w:after="0" w:line="240" w:lineRule="auto"/>
        <w:ind w:left="2880" w:firstLine="720"/>
        <w:rPr>
          <w:rFonts w:eastAsia="Times New Roman"/>
          <w:b/>
          <w:sz w:val="28"/>
          <w:szCs w:val="24"/>
        </w:rPr>
      </w:pPr>
      <w:proofErr w:type="gramStart"/>
      <w:r w:rsidRPr="009A1673">
        <w:rPr>
          <w:rFonts w:eastAsia="Times New Roman"/>
          <w:b/>
          <w:sz w:val="28"/>
          <w:szCs w:val="24"/>
        </w:rPr>
        <w:t>SVTH  :</w:t>
      </w:r>
      <w:proofErr w:type="gramEnd"/>
      <w:r w:rsidRPr="009A1673">
        <w:rPr>
          <w:rFonts w:eastAsia="Times New Roman"/>
          <w:b/>
          <w:sz w:val="28"/>
          <w:szCs w:val="24"/>
        </w:rPr>
        <w:t xml:space="preserve"> </w:t>
      </w:r>
      <w:proofErr w:type="spellStart"/>
      <w:r w:rsidR="00E42BEE">
        <w:rPr>
          <w:rFonts w:eastAsia="Times New Roman"/>
          <w:b/>
          <w:sz w:val="28"/>
          <w:szCs w:val="24"/>
        </w:rPr>
        <w:t>Trần</w:t>
      </w:r>
      <w:proofErr w:type="spellEnd"/>
      <w:r w:rsidR="00E42BEE">
        <w:rPr>
          <w:rFonts w:eastAsia="Times New Roman"/>
          <w:b/>
          <w:sz w:val="28"/>
          <w:szCs w:val="24"/>
        </w:rPr>
        <w:t xml:space="preserve"> </w:t>
      </w:r>
      <w:proofErr w:type="spellStart"/>
      <w:r w:rsidR="00E42BEE">
        <w:rPr>
          <w:rFonts w:eastAsia="Times New Roman"/>
          <w:b/>
          <w:sz w:val="28"/>
          <w:szCs w:val="24"/>
        </w:rPr>
        <w:t>Tuấn</w:t>
      </w:r>
      <w:proofErr w:type="spellEnd"/>
      <w:r w:rsidR="00E42BEE">
        <w:rPr>
          <w:rFonts w:eastAsia="Times New Roman"/>
          <w:b/>
          <w:sz w:val="28"/>
          <w:szCs w:val="24"/>
        </w:rPr>
        <w:t xml:space="preserve"> </w:t>
      </w:r>
      <w:proofErr w:type="spellStart"/>
      <w:r w:rsidR="00E42BEE">
        <w:rPr>
          <w:rFonts w:eastAsia="Times New Roman"/>
          <w:b/>
          <w:sz w:val="28"/>
          <w:szCs w:val="24"/>
        </w:rPr>
        <w:t>Kiệt</w:t>
      </w:r>
      <w:proofErr w:type="spellEnd"/>
    </w:p>
    <w:p w14:paraId="2ECE96AB" w14:textId="58531BA3" w:rsidR="009A1673" w:rsidRPr="00EC5845" w:rsidDel="00EC5845" w:rsidRDefault="009A1673" w:rsidP="009A1673">
      <w:pPr>
        <w:spacing w:after="0" w:line="240" w:lineRule="auto"/>
        <w:ind w:left="2880" w:firstLine="720"/>
        <w:rPr>
          <w:del w:id="1" w:author="® Cam" w:date="2017-12-11T23:00:00Z"/>
          <w:rFonts w:eastAsia="Times New Roman"/>
          <w:b/>
          <w:sz w:val="28"/>
          <w:szCs w:val="24"/>
          <w:rPrChange w:id="2" w:author="® Cam" w:date="2017-12-11T23:00:00Z">
            <w:rPr>
              <w:del w:id="3" w:author="® Cam" w:date="2017-12-11T23:00:00Z"/>
              <w:rFonts w:eastAsia="Times New Roman"/>
              <w:b/>
              <w:sz w:val="28"/>
              <w:szCs w:val="24"/>
            </w:rPr>
          </w:rPrChange>
        </w:rPr>
      </w:pPr>
      <w:r w:rsidRPr="009A1673">
        <w:rPr>
          <w:rFonts w:eastAsia="Times New Roman"/>
          <w:b/>
          <w:sz w:val="28"/>
          <w:szCs w:val="24"/>
        </w:rPr>
        <w:t xml:space="preserve">MSSV  : </w:t>
      </w:r>
      <w:ins w:id="4" w:author="® Cam" w:date="2017-12-11T23:00:00Z">
        <w:r w:rsidR="00EC5845" w:rsidRPr="00EC5845">
          <w:rPr>
            <w:b/>
            <w:sz w:val="28"/>
            <w:szCs w:val="28"/>
            <w:shd w:val="clear" w:color="auto" w:fill="F1F0F0"/>
            <w:rPrChange w:id="5" w:author="® Cam" w:date="2017-12-11T23:00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1F0F0"/>
              </w:rPr>
            </w:rPrChange>
          </w:rPr>
          <w:t>16110131</w:t>
        </w:r>
      </w:ins>
      <w:del w:id="6" w:author="® Cam" w:date="2017-12-11T23:00:00Z">
        <w:r w:rsidRPr="00EC5845" w:rsidDel="00EC5845">
          <w:rPr>
            <w:rFonts w:eastAsia="Times New Roman"/>
            <w:b/>
            <w:sz w:val="28"/>
            <w:szCs w:val="24"/>
            <w:rPrChange w:id="7" w:author="® Cam" w:date="2017-12-11T23:00:00Z">
              <w:rPr>
                <w:rFonts w:eastAsia="Times New Roman"/>
                <w:b/>
                <w:sz w:val="28"/>
                <w:szCs w:val="24"/>
              </w:rPr>
            </w:rPrChange>
          </w:rPr>
          <w:delText>16110190</w:delText>
        </w:r>
      </w:del>
    </w:p>
    <w:p w14:paraId="4676F869" w14:textId="77777777" w:rsidR="009A1673" w:rsidRPr="00EC5845" w:rsidRDefault="009A1673" w:rsidP="009A1673">
      <w:pPr>
        <w:spacing w:after="0" w:line="240" w:lineRule="auto"/>
        <w:ind w:left="2880" w:firstLine="720"/>
        <w:rPr>
          <w:rFonts w:eastAsia="Times New Roman"/>
          <w:b/>
          <w:sz w:val="28"/>
          <w:szCs w:val="24"/>
          <w:rPrChange w:id="8" w:author="® Cam" w:date="2017-12-11T23:00:00Z">
            <w:rPr>
              <w:rFonts w:eastAsia="Times New Roman"/>
              <w:b/>
              <w:sz w:val="28"/>
              <w:szCs w:val="24"/>
            </w:rPr>
          </w:rPrChange>
        </w:rPr>
      </w:pPr>
    </w:p>
    <w:p w14:paraId="5D24A943" w14:textId="77777777" w:rsidR="009A1673" w:rsidRPr="009A1673" w:rsidRDefault="009A1673" w:rsidP="009A1673">
      <w:pPr>
        <w:spacing w:after="0" w:line="240" w:lineRule="auto"/>
        <w:rPr>
          <w:rFonts w:eastAsia="Times New Roman"/>
          <w:b/>
          <w:sz w:val="28"/>
          <w:szCs w:val="24"/>
        </w:rPr>
      </w:pPr>
      <w:r w:rsidRPr="009A1673">
        <w:rPr>
          <w:rFonts w:eastAsia="Times New Roman"/>
          <w:b/>
          <w:sz w:val="28"/>
          <w:szCs w:val="24"/>
        </w:rPr>
        <w:tab/>
      </w:r>
      <w:r w:rsidRPr="009A1673">
        <w:rPr>
          <w:rFonts w:eastAsia="Times New Roman"/>
          <w:b/>
          <w:sz w:val="28"/>
          <w:szCs w:val="24"/>
        </w:rPr>
        <w:tab/>
      </w:r>
      <w:r w:rsidRPr="009A1673">
        <w:rPr>
          <w:rFonts w:eastAsia="Times New Roman"/>
          <w:b/>
          <w:sz w:val="28"/>
          <w:szCs w:val="24"/>
        </w:rPr>
        <w:tab/>
      </w:r>
      <w:r w:rsidRPr="009A1673">
        <w:rPr>
          <w:rFonts w:eastAsia="Times New Roman"/>
          <w:b/>
          <w:sz w:val="28"/>
          <w:szCs w:val="24"/>
        </w:rPr>
        <w:tab/>
      </w:r>
      <w:r w:rsidRPr="009A1673">
        <w:rPr>
          <w:rFonts w:eastAsia="Times New Roman"/>
          <w:b/>
          <w:sz w:val="28"/>
          <w:szCs w:val="24"/>
        </w:rPr>
        <w:tab/>
      </w:r>
    </w:p>
    <w:p w14:paraId="627E565D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23C424A0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  <w:bookmarkStart w:id="9" w:name="_GoBack"/>
      <w:bookmarkEnd w:id="9"/>
    </w:p>
    <w:p w14:paraId="36BDC4C0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2931BD30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b/>
          <w:sz w:val="24"/>
          <w:szCs w:val="24"/>
        </w:rPr>
      </w:pPr>
    </w:p>
    <w:p w14:paraId="7433A031" w14:textId="77777777" w:rsidR="009A1673" w:rsidRPr="009A1673" w:rsidRDefault="009A1673" w:rsidP="009A1673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9A1673">
        <w:rPr>
          <w:rFonts w:eastAsia="Times New Roman"/>
          <w:b/>
          <w:sz w:val="28"/>
          <w:szCs w:val="24"/>
        </w:rPr>
        <w:t xml:space="preserve">TP. </w:t>
      </w:r>
      <w:proofErr w:type="spellStart"/>
      <w:r w:rsidRPr="009A1673">
        <w:rPr>
          <w:rFonts w:eastAsia="Times New Roman"/>
          <w:b/>
          <w:sz w:val="28"/>
          <w:szCs w:val="24"/>
        </w:rPr>
        <w:t>Hồ</w:t>
      </w:r>
      <w:proofErr w:type="spellEnd"/>
      <w:r w:rsidRPr="009A1673">
        <w:rPr>
          <w:rFonts w:eastAsia="Times New Roman"/>
          <w:b/>
          <w:sz w:val="28"/>
          <w:szCs w:val="24"/>
        </w:rPr>
        <w:t xml:space="preserve"> </w:t>
      </w:r>
      <w:proofErr w:type="spellStart"/>
      <w:r w:rsidRPr="009A1673">
        <w:rPr>
          <w:rFonts w:eastAsia="Times New Roman"/>
          <w:b/>
          <w:sz w:val="28"/>
          <w:szCs w:val="24"/>
        </w:rPr>
        <w:t>Chí</w:t>
      </w:r>
      <w:proofErr w:type="spellEnd"/>
      <w:r w:rsidRPr="009A1673">
        <w:rPr>
          <w:rFonts w:eastAsia="Times New Roman"/>
          <w:b/>
          <w:sz w:val="28"/>
          <w:szCs w:val="24"/>
        </w:rPr>
        <w:t xml:space="preserve"> Minh, </w:t>
      </w:r>
      <w:proofErr w:type="spellStart"/>
      <w:proofErr w:type="gramStart"/>
      <w:r w:rsidRPr="009A1673">
        <w:rPr>
          <w:rFonts w:eastAsia="Times New Roman"/>
          <w:b/>
          <w:sz w:val="28"/>
          <w:szCs w:val="24"/>
        </w:rPr>
        <w:t>tháng</w:t>
      </w:r>
      <w:proofErr w:type="spellEnd"/>
      <w:r w:rsidRPr="009A1673">
        <w:rPr>
          <w:rFonts w:eastAsia="Times New Roman"/>
          <w:b/>
          <w:sz w:val="28"/>
          <w:szCs w:val="24"/>
        </w:rPr>
        <w:t xml:space="preserve">  12</w:t>
      </w:r>
      <w:proofErr w:type="gramEnd"/>
      <w:r w:rsidRPr="009A1673">
        <w:rPr>
          <w:rFonts w:eastAsia="Times New Roman"/>
          <w:b/>
          <w:sz w:val="28"/>
          <w:szCs w:val="24"/>
        </w:rPr>
        <w:t xml:space="preserve"> </w:t>
      </w:r>
      <w:proofErr w:type="spellStart"/>
      <w:r w:rsidRPr="009A1673">
        <w:rPr>
          <w:rFonts w:eastAsia="Times New Roman"/>
          <w:b/>
          <w:sz w:val="28"/>
          <w:szCs w:val="24"/>
        </w:rPr>
        <w:t>năm</w:t>
      </w:r>
      <w:proofErr w:type="spellEnd"/>
      <w:r w:rsidRPr="009A1673">
        <w:rPr>
          <w:rFonts w:eastAsia="Times New Roman"/>
          <w:b/>
          <w:sz w:val="28"/>
          <w:szCs w:val="24"/>
        </w:rPr>
        <w:t xml:space="preserve">  2017</w:t>
      </w:r>
    </w:p>
    <w:p w14:paraId="7B957C1F" w14:textId="77777777" w:rsidR="009A1673" w:rsidRPr="009A1673" w:rsidRDefault="009A1673" w:rsidP="009A1673">
      <w:pPr>
        <w:spacing w:after="0" w:line="240" w:lineRule="auto"/>
        <w:rPr>
          <w:rFonts w:eastAsia="Times New Roman"/>
        </w:rPr>
      </w:pPr>
    </w:p>
    <w:p w14:paraId="30C7A913" w14:textId="77777777" w:rsidR="009A1673" w:rsidRPr="00CD74B0" w:rsidRDefault="009A1673" w:rsidP="009A1673">
      <w:pPr>
        <w:spacing w:line="360" w:lineRule="auto"/>
      </w:pPr>
    </w:p>
    <w:p w14:paraId="76AE0275" w14:textId="77777777" w:rsidR="009A1673" w:rsidRPr="00CD74B0" w:rsidRDefault="009A1673" w:rsidP="009A1673"/>
    <w:p w14:paraId="0CA14A6D" w14:textId="77777777" w:rsidR="009A1673" w:rsidRPr="00CD74B0" w:rsidRDefault="009A1673">
      <w:r w:rsidRPr="00CD74B0">
        <w:br w:type="page"/>
      </w:r>
    </w:p>
    <w:p w14:paraId="22B0FE42" w14:textId="77777777" w:rsidR="001D7E80" w:rsidRPr="00CD74B0" w:rsidRDefault="009A1673" w:rsidP="00CD74B0">
      <w:pPr>
        <w:pStyle w:val="u1"/>
        <w:rPr>
          <w:rFonts w:cs="Times New Roman"/>
        </w:rPr>
      </w:pPr>
      <w:bookmarkStart w:id="10" w:name="_Toc500714370"/>
      <w:bookmarkStart w:id="11" w:name="_Toc500714979"/>
      <w:r w:rsidRPr="00CD74B0">
        <w:rPr>
          <w:rFonts w:cs="Times New Roman"/>
        </w:rPr>
        <w:lastRenderedPageBreak/>
        <w:t>MỤC LỤC</w:t>
      </w:r>
      <w:bookmarkEnd w:id="10"/>
      <w:bookmarkEnd w:id="11"/>
    </w:p>
    <w:p w14:paraId="7B16E877" w14:textId="77777777" w:rsidR="009A1673" w:rsidRDefault="009A1673" w:rsidP="009A1673"/>
    <w:p w14:paraId="2772C1D0" w14:textId="671B5D11" w:rsidR="00B3260D" w:rsidRDefault="00EE60CC">
      <w:pPr>
        <w:pStyle w:val="Muclu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00714979" w:history="1">
        <w:r w:rsidR="00B3260D" w:rsidRPr="009057A9">
          <w:rPr>
            <w:rStyle w:val="Siuktni"/>
            <w:noProof/>
          </w:rPr>
          <w:t>MỤC LỤC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_Toc500714979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3</w:t>
        </w:r>
        <w:r w:rsidR="00B3260D">
          <w:rPr>
            <w:noProof/>
            <w:webHidden/>
          </w:rPr>
          <w:fldChar w:fldCharType="end"/>
        </w:r>
      </w:hyperlink>
    </w:p>
    <w:p w14:paraId="788221B9" w14:textId="431B77ED" w:rsidR="00B3260D" w:rsidRDefault="00DB4FDF">
      <w:pPr>
        <w:pStyle w:val="Muclu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0" w:history="1">
        <w:r w:rsidR="00B3260D" w:rsidRPr="009057A9">
          <w:rPr>
            <w:rStyle w:val="Siuktni"/>
            <w:noProof/>
          </w:rPr>
          <w:t>DANH MỤC CÁC HÌNH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_Toc500714980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4</w:t>
        </w:r>
        <w:r w:rsidR="00B3260D">
          <w:rPr>
            <w:noProof/>
            <w:webHidden/>
          </w:rPr>
          <w:fldChar w:fldCharType="end"/>
        </w:r>
      </w:hyperlink>
    </w:p>
    <w:p w14:paraId="3354BC41" w14:textId="21F9B1AC" w:rsidR="00B3260D" w:rsidRDefault="00DB4FDF">
      <w:pPr>
        <w:pStyle w:val="Muclu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1" w:history="1">
        <w:r w:rsidR="00B3260D" w:rsidRPr="009057A9">
          <w:rPr>
            <w:rStyle w:val="Siuktni"/>
            <w:noProof/>
          </w:rPr>
          <w:t>NỘI DUNG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_Toc500714981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5</w:t>
        </w:r>
        <w:r w:rsidR="00B3260D">
          <w:rPr>
            <w:noProof/>
            <w:webHidden/>
          </w:rPr>
          <w:fldChar w:fldCharType="end"/>
        </w:r>
      </w:hyperlink>
    </w:p>
    <w:p w14:paraId="54C6E1CE" w14:textId="63C10C6C" w:rsidR="00B3260D" w:rsidRDefault="00DB4FDF">
      <w:pPr>
        <w:pStyle w:val="Mucluc2"/>
        <w:tabs>
          <w:tab w:val="left" w:pos="7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2" w:history="1">
        <w:r w:rsidR="00B3260D" w:rsidRPr="009057A9">
          <w:rPr>
            <w:rStyle w:val="Siuktni"/>
            <w:noProof/>
          </w:rPr>
          <w:t>1.</w:t>
        </w:r>
        <w:r w:rsidR="00B32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260D" w:rsidRPr="009057A9">
          <w:rPr>
            <w:rStyle w:val="Siuktni"/>
            <w:noProof/>
          </w:rPr>
          <w:t>MÔ TẢ PROJECT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_Toc500714982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5</w:t>
        </w:r>
        <w:r w:rsidR="00B3260D">
          <w:rPr>
            <w:noProof/>
            <w:webHidden/>
          </w:rPr>
          <w:fldChar w:fldCharType="end"/>
        </w:r>
      </w:hyperlink>
    </w:p>
    <w:p w14:paraId="6CD16DA8" w14:textId="04BF13F9" w:rsidR="00B3260D" w:rsidRDefault="00DB4FDF">
      <w:pPr>
        <w:pStyle w:val="Muclu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3" w:history="1">
        <w:r w:rsidR="00B3260D" w:rsidRPr="009057A9">
          <w:rPr>
            <w:rStyle w:val="Siuktni"/>
            <w:noProof/>
          </w:rPr>
          <w:t>Sản phẩm đồ án: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_Toc500714983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5</w:t>
        </w:r>
        <w:r w:rsidR="00B3260D">
          <w:rPr>
            <w:noProof/>
            <w:webHidden/>
          </w:rPr>
          <w:fldChar w:fldCharType="end"/>
        </w:r>
      </w:hyperlink>
    </w:p>
    <w:p w14:paraId="3968AD5C" w14:textId="35214550" w:rsidR="00B3260D" w:rsidRDefault="00DB4FDF">
      <w:pPr>
        <w:pStyle w:val="Muclu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4" w:history="1">
        <w:r w:rsidR="00B3260D" w:rsidRPr="009057A9">
          <w:rPr>
            <w:rStyle w:val="Siuktni"/>
            <w:noProof/>
          </w:rPr>
          <w:t>Phần mềm dùng để: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_Toc500714984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5</w:t>
        </w:r>
        <w:r w:rsidR="00B3260D">
          <w:rPr>
            <w:noProof/>
            <w:webHidden/>
          </w:rPr>
          <w:fldChar w:fldCharType="end"/>
        </w:r>
      </w:hyperlink>
    </w:p>
    <w:p w14:paraId="7FCF687A" w14:textId="3CFB9747" w:rsidR="00B3260D" w:rsidRDefault="00DB4FDF">
      <w:pPr>
        <w:pStyle w:val="Mucluc2"/>
        <w:tabs>
          <w:tab w:val="left" w:pos="7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5" w:history="1">
        <w:r w:rsidR="00B3260D" w:rsidRPr="009057A9">
          <w:rPr>
            <w:rStyle w:val="Siuktni"/>
            <w:noProof/>
          </w:rPr>
          <w:t>2.</w:t>
        </w:r>
        <w:r w:rsidR="00B3260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260D" w:rsidRPr="009057A9">
          <w:rPr>
            <w:rStyle w:val="Siuktni"/>
            <w:noProof/>
          </w:rPr>
          <w:t>MÔ TẢ QUÁ TRÌNH LÀM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_Toc500714985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5</w:t>
        </w:r>
        <w:r w:rsidR="00B3260D">
          <w:rPr>
            <w:noProof/>
            <w:webHidden/>
          </w:rPr>
          <w:fldChar w:fldCharType="end"/>
        </w:r>
      </w:hyperlink>
    </w:p>
    <w:p w14:paraId="52E80A27" w14:textId="2ED98B70" w:rsidR="00B3260D" w:rsidRDefault="00DB4FDF">
      <w:pPr>
        <w:pStyle w:val="Muclu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6" w:history="1">
        <w:r w:rsidR="00B3260D" w:rsidRPr="009057A9">
          <w:rPr>
            <w:rStyle w:val="Siuktni"/>
            <w:noProof/>
          </w:rPr>
          <w:t>Cách thức xây dựng phần mềm: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_Toc500714986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5</w:t>
        </w:r>
        <w:r w:rsidR="00B3260D">
          <w:rPr>
            <w:noProof/>
            <w:webHidden/>
          </w:rPr>
          <w:fldChar w:fldCharType="end"/>
        </w:r>
      </w:hyperlink>
    </w:p>
    <w:p w14:paraId="2ADA617F" w14:textId="41C42F82" w:rsidR="00B3260D" w:rsidRDefault="00DB4FDF">
      <w:pPr>
        <w:pStyle w:val="Muclu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7" w:history="1">
        <w:r w:rsidR="00B3260D" w:rsidRPr="009057A9">
          <w:rPr>
            <w:rStyle w:val="Siuktni"/>
            <w:noProof/>
          </w:rPr>
          <w:t>Thiết kế giao diện: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_Toc500714987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5</w:t>
        </w:r>
        <w:r w:rsidR="00B3260D">
          <w:rPr>
            <w:noProof/>
            <w:webHidden/>
          </w:rPr>
          <w:fldChar w:fldCharType="end"/>
        </w:r>
      </w:hyperlink>
    </w:p>
    <w:p w14:paraId="16DB0B1F" w14:textId="50DFBD1D" w:rsidR="00B3260D" w:rsidRDefault="00DB4FDF">
      <w:pPr>
        <w:pStyle w:val="Muclu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8" w:history="1">
        <w:r w:rsidR="00B3260D" w:rsidRPr="009057A9">
          <w:rPr>
            <w:rStyle w:val="Siuktni"/>
            <w:noProof/>
          </w:rPr>
          <w:t>Thiết kế lớp: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_Toc500714988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6</w:t>
        </w:r>
        <w:r w:rsidR="00B3260D">
          <w:rPr>
            <w:noProof/>
            <w:webHidden/>
          </w:rPr>
          <w:fldChar w:fldCharType="end"/>
        </w:r>
      </w:hyperlink>
    </w:p>
    <w:p w14:paraId="6C4670C3" w14:textId="1B2CC359" w:rsidR="00B3260D" w:rsidRDefault="00DB4FDF">
      <w:pPr>
        <w:pStyle w:val="Muclu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89" w:history="1">
        <w:r w:rsidR="00B3260D" w:rsidRPr="009057A9">
          <w:rPr>
            <w:rStyle w:val="Siuktni"/>
            <w:noProof/>
          </w:rPr>
          <w:t>Mô tả phương thức của mỗi lớp: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_Toc500714989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6</w:t>
        </w:r>
        <w:r w:rsidR="00B3260D">
          <w:rPr>
            <w:noProof/>
            <w:webHidden/>
          </w:rPr>
          <w:fldChar w:fldCharType="end"/>
        </w:r>
      </w:hyperlink>
    </w:p>
    <w:p w14:paraId="6560D423" w14:textId="6C146B36" w:rsidR="00B3260D" w:rsidRDefault="00DB4FDF">
      <w:pPr>
        <w:pStyle w:val="Muclu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90" w:history="1">
        <w:r w:rsidR="00B3260D" w:rsidRPr="009057A9">
          <w:rPr>
            <w:rStyle w:val="Siuktni"/>
            <w:noProof/>
          </w:rPr>
          <w:t>Lớp Node.cs: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_Toc500714990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6</w:t>
        </w:r>
        <w:r w:rsidR="00B3260D">
          <w:rPr>
            <w:noProof/>
            <w:webHidden/>
          </w:rPr>
          <w:fldChar w:fldCharType="end"/>
        </w:r>
      </w:hyperlink>
    </w:p>
    <w:p w14:paraId="4EB720C0" w14:textId="00DE6B59" w:rsidR="00B3260D" w:rsidRDefault="00DB4FDF">
      <w:pPr>
        <w:pStyle w:val="Mucluc4"/>
        <w:tabs>
          <w:tab w:val="right" w:leader="dot" w:pos="9350"/>
        </w:tabs>
        <w:rPr>
          <w:noProof/>
        </w:rPr>
      </w:pPr>
      <w:hyperlink w:anchor="_Toc500714991" w:history="1">
        <w:r w:rsidR="00B3260D" w:rsidRPr="009057A9">
          <w:rPr>
            <w:rStyle w:val="Siuktni"/>
            <w:noProof/>
          </w:rPr>
          <w:t>Lớ</w:t>
        </w:r>
        <w:r w:rsidR="00244432">
          <w:rPr>
            <w:rStyle w:val="Siuktni"/>
            <w:noProof/>
          </w:rPr>
          <w:t>p Stack</w:t>
        </w:r>
        <w:r w:rsidR="00B3260D" w:rsidRPr="009057A9">
          <w:rPr>
            <w:rStyle w:val="Siuktni"/>
            <w:noProof/>
          </w:rPr>
          <w:t>.cs: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_Toc500714991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8</w:t>
        </w:r>
        <w:r w:rsidR="00B3260D">
          <w:rPr>
            <w:noProof/>
            <w:webHidden/>
          </w:rPr>
          <w:fldChar w:fldCharType="end"/>
        </w:r>
      </w:hyperlink>
    </w:p>
    <w:p w14:paraId="6FC8E92E" w14:textId="7007296D" w:rsidR="009D45D9" w:rsidRPr="009D45D9" w:rsidRDefault="009D45D9" w:rsidP="009D45D9">
      <w:r>
        <w:tab/>
      </w:r>
      <w:ins w:id="12" w:author="® Cam" w:date="2017-12-11T22:56:00Z">
        <w:r>
          <w:t xml:space="preserve"> </w:t>
        </w:r>
      </w:ins>
      <w:r>
        <w:t>Lớp Calculator.cs</w:t>
      </w:r>
      <w:ins w:id="13" w:author="® Cam" w:date="2017-12-11T22:58:00Z">
        <w:r>
          <w:t>………………………………………………………………….8</w:t>
        </w:r>
      </w:ins>
    </w:p>
    <w:p w14:paraId="62703E04" w14:textId="5196CF2D" w:rsidR="00B3260D" w:rsidRDefault="00DB4FDF">
      <w:pPr>
        <w:pStyle w:val="Muclu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14992" w:history="1">
        <w:r w:rsidR="00B3260D" w:rsidRPr="009057A9">
          <w:rPr>
            <w:rStyle w:val="Siuktni"/>
            <w:noProof/>
          </w:rPr>
          <w:t>TÀI LIỆU THAM KHẢO</w:t>
        </w:r>
        <w:r w:rsidR="00B3260D">
          <w:rPr>
            <w:noProof/>
            <w:webHidden/>
          </w:rPr>
          <w:tab/>
        </w:r>
        <w:r w:rsidR="00B3260D">
          <w:rPr>
            <w:noProof/>
            <w:webHidden/>
          </w:rPr>
          <w:fldChar w:fldCharType="begin"/>
        </w:r>
        <w:r w:rsidR="00B3260D">
          <w:rPr>
            <w:noProof/>
            <w:webHidden/>
          </w:rPr>
          <w:instrText xml:space="preserve"> PAGEREF _Toc500714992 \h </w:instrText>
        </w:r>
        <w:r w:rsidR="00B3260D">
          <w:rPr>
            <w:noProof/>
            <w:webHidden/>
          </w:rPr>
        </w:r>
        <w:r w:rsidR="00B3260D">
          <w:rPr>
            <w:noProof/>
            <w:webHidden/>
          </w:rPr>
          <w:fldChar w:fldCharType="separate"/>
        </w:r>
        <w:r w:rsidR="00B3260D">
          <w:rPr>
            <w:noProof/>
            <w:webHidden/>
          </w:rPr>
          <w:t>9</w:t>
        </w:r>
        <w:r w:rsidR="00B3260D">
          <w:rPr>
            <w:noProof/>
            <w:webHidden/>
          </w:rPr>
          <w:fldChar w:fldCharType="end"/>
        </w:r>
      </w:hyperlink>
    </w:p>
    <w:p w14:paraId="7A737EC8" w14:textId="300413A7" w:rsidR="00B816FD" w:rsidRPr="00CD74B0" w:rsidRDefault="00EE60CC" w:rsidP="00EE60CC">
      <w:r>
        <w:fldChar w:fldCharType="end"/>
      </w:r>
    </w:p>
    <w:p w14:paraId="3BD3C634" w14:textId="21A75740" w:rsidR="009A1673" w:rsidRDefault="009A1673" w:rsidP="009A1673"/>
    <w:p w14:paraId="2BCAF0E4" w14:textId="1FDDED91" w:rsidR="00E42BEE" w:rsidRDefault="00E42BEE" w:rsidP="009A1673"/>
    <w:p w14:paraId="1FEF8BF3" w14:textId="326F7220" w:rsidR="00E42BEE" w:rsidRDefault="00E42BEE" w:rsidP="009A1673"/>
    <w:p w14:paraId="7879F4F0" w14:textId="14778F30" w:rsidR="00E42BEE" w:rsidRDefault="00E42BEE" w:rsidP="009A1673"/>
    <w:p w14:paraId="49BCD464" w14:textId="042FF81B" w:rsidR="00E42BEE" w:rsidRDefault="00E42BEE" w:rsidP="009A1673"/>
    <w:p w14:paraId="3F4DD1BD" w14:textId="11948883" w:rsidR="00E42BEE" w:rsidRDefault="00E42BEE" w:rsidP="009A1673"/>
    <w:p w14:paraId="0A45D2F3" w14:textId="7DF6CA6C" w:rsidR="00E42BEE" w:rsidRDefault="00E42BEE" w:rsidP="009A1673"/>
    <w:p w14:paraId="7FC07C01" w14:textId="52197B15" w:rsidR="00E42BEE" w:rsidRDefault="00E42BEE" w:rsidP="009A1673"/>
    <w:p w14:paraId="3693B690" w14:textId="05817906" w:rsidR="00E42BEE" w:rsidRDefault="00E42BEE" w:rsidP="009A1673"/>
    <w:p w14:paraId="5F2E0312" w14:textId="2BFEB010" w:rsidR="00E42BEE" w:rsidRPr="00CD74B0" w:rsidRDefault="00E42BEE" w:rsidP="009A1673"/>
    <w:p w14:paraId="466782FF" w14:textId="7A852C5C" w:rsidR="009A1673" w:rsidRPr="00CD74B0" w:rsidRDefault="009A1673" w:rsidP="00CD74B0">
      <w:pPr>
        <w:pStyle w:val="u1"/>
        <w:rPr>
          <w:rFonts w:cs="Times New Roman"/>
        </w:rPr>
      </w:pPr>
      <w:bookmarkStart w:id="14" w:name="_Toc500714980"/>
      <w:r w:rsidRPr="00CD74B0">
        <w:rPr>
          <w:rFonts w:cs="Times New Roman"/>
        </w:rPr>
        <w:lastRenderedPageBreak/>
        <w:t xml:space="preserve">DANH MỤC CÁC </w:t>
      </w:r>
      <w:r w:rsidR="00E42BEE">
        <w:rPr>
          <w:rFonts w:cs="Times New Roman"/>
        </w:rPr>
        <w:t xml:space="preserve">MÀN </w:t>
      </w:r>
      <w:r w:rsidRPr="00CD74B0">
        <w:rPr>
          <w:rFonts w:cs="Times New Roman"/>
        </w:rPr>
        <w:t>HÌNH</w:t>
      </w:r>
      <w:bookmarkEnd w:id="14"/>
    </w:p>
    <w:p w14:paraId="0C193CC4" w14:textId="2B96E0E9" w:rsidR="009A1673" w:rsidRPr="00CD74B0" w:rsidRDefault="009A1673" w:rsidP="009A1673"/>
    <w:p w14:paraId="6D373DC5" w14:textId="048555FD" w:rsidR="00B816FD" w:rsidRPr="00CD74B0" w:rsidRDefault="00E42BEE" w:rsidP="00B816FD">
      <w:r>
        <w:rPr>
          <w:noProof/>
          <w:lang w:val="vi-VN" w:eastAsia="vi-VN"/>
        </w:rPr>
        <w:drawing>
          <wp:inline distT="0" distB="0" distL="0" distR="0" wp14:anchorId="2C2D7863" wp14:editId="7426833B">
            <wp:extent cx="3990975" cy="397192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5726" w14:textId="6ADC0A82" w:rsidR="00E42BEE" w:rsidRDefault="00E42BEE" w:rsidP="00CD74B0">
      <w:pPr>
        <w:pStyle w:val="u1"/>
        <w:rPr>
          <w:rFonts w:cs="Times New Roman"/>
        </w:rPr>
      </w:pPr>
      <w:bookmarkStart w:id="15" w:name="_Toc500714981"/>
    </w:p>
    <w:p w14:paraId="168C11E5" w14:textId="26395D99" w:rsidR="00E42BEE" w:rsidRDefault="00E42BEE" w:rsidP="00E42BEE"/>
    <w:p w14:paraId="01C86C62" w14:textId="52FCDD31" w:rsidR="00E42BEE" w:rsidRDefault="00E42BEE" w:rsidP="00E42BEE"/>
    <w:p w14:paraId="49BE7B2A" w14:textId="7F07C353" w:rsidR="00E42BEE" w:rsidRDefault="00E42BEE" w:rsidP="00E42BEE"/>
    <w:p w14:paraId="67DD4315" w14:textId="547A789B" w:rsidR="00E42BEE" w:rsidRDefault="00E42BEE" w:rsidP="00E42BEE"/>
    <w:p w14:paraId="7971B7D5" w14:textId="55E96597" w:rsidR="00E42BEE" w:rsidRDefault="00E42BEE" w:rsidP="00E42BEE"/>
    <w:p w14:paraId="75EB2D91" w14:textId="5C947A5A" w:rsidR="00E42BEE" w:rsidRDefault="00E42BEE" w:rsidP="00E42BEE"/>
    <w:p w14:paraId="4726B559" w14:textId="77777777" w:rsidR="00E42BEE" w:rsidRPr="00E42BEE" w:rsidRDefault="00E42BEE" w:rsidP="00E42BEE"/>
    <w:p w14:paraId="7B49AC11" w14:textId="528EA499" w:rsidR="009A1673" w:rsidRPr="00CD74B0" w:rsidRDefault="009A1673" w:rsidP="00CD74B0">
      <w:pPr>
        <w:pStyle w:val="u1"/>
        <w:rPr>
          <w:rFonts w:cs="Times New Roman"/>
        </w:rPr>
      </w:pPr>
      <w:r w:rsidRPr="00CD74B0">
        <w:rPr>
          <w:rFonts w:cs="Times New Roman"/>
        </w:rPr>
        <w:lastRenderedPageBreak/>
        <w:t>NỘI DUNG</w:t>
      </w:r>
      <w:bookmarkEnd w:id="15"/>
    </w:p>
    <w:p w14:paraId="545B11F8" w14:textId="77777777" w:rsidR="00CD74B0" w:rsidRPr="00CD74B0" w:rsidRDefault="00CD74B0" w:rsidP="00CD74B0">
      <w:pPr>
        <w:pStyle w:val="u2"/>
        <w:numPr>
          <w:ilvl w:val="0"/>
          <w:numId w:val="2"/>
        </w:numPr>
      </w:pPr>
      <w:bookmarkStart w:id="16" w:name="_Toc500714982"/>
      <w:r>
        <w:t>MÔ TẢ PROJECT</w:t>
      </w:r>
      <w:bookmarkEnd w:id="16"/>
    </w:p>
    <w:p w14:paraId="44CD326E" w14:textId="77777777" w:rsidR="006761CF" w:rsidRDefault="00CD74B0" w:rsidP="006E2213">
      <w:pPr>
        <w:pStyle w:val="u3"/>
        <w:spacing w:line="360" w:lineRule="auto"/>
      </w:pPr>
      <w:bookmarkStart w:id="17" w:name="_Toc500714983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  <w:bookmarkEnd w:id="17"/>
      <w:r>
        <w:t xml:space="preserve"> </w:t>
      </w:r>
    </w:p>
    <w:p w14:paraId="0F148FEA" w14:textId="2369ABB3" w:rsidR="00CD74B0" w:rsidRDefault="00E42BEE" w:rsidP="006E2213">
      <w:pPr>
        <w:spacing w:line="360" w:lineRule="auto"/>
      </w:pPr>
      <w:proofErr w:type="spellStart"/>
      <w:r>
        <w:t>Làm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Calculator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Stack.</w:t>
      </w:r>
    </w:p>
    <w:p w14:paraId="22E1B157" w14:textId="77777777" w:rsidR="006761CF" w:rsidRDefault="00CD74B0" w:rsidP="006E2213">
      <w:pPr>
        <w:pStyle w:val="u3"/>
        <w:spacing w:line="360" w:lineRule="auto"/>
      </w:pPr>
      <w:bookmarkStart w:id="18" w:name="_Toc500714984"/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>:</w:t>
      </w:r>
      <w:bookmarkEnd w:id="18"/>
      <w:r>
        <w:t xml:space="preserve"> </w:t>
      </w:r>
    </w:p>
    <w:p w14:paraId="475D2C53" w14:textId="3BC5C384" w:rsidR="00CD74B0" w:rsidRDefault="00E076DF" w:rsidP="006E2213">
      <w:pPr>
        <w:spacing w:line="360" w:lineRule="auto"/>
      </w:pPr>
      <w:proofErr w:type="spellStart"/>
      <w:r>
        <w:t>Giú</w:t>
      </w:r>
      <w:r w:rsidR="00E42BEE">
        <w:t>p</w:t>
      </w:r>
      <w:proofErr w:type="spellEnd"/>
      <w:r w:rsidR="00E42BEE">
        <w:t xml:space="preserve"> </w:t>
      </w:r>
      <w:proofErr w:type="spellStart"/>
      <w:r w:rsidR="00E42BEE">
        <w:t>người</w:t>
      </w:r>
      <w:proofErr w:type="spellEnd"/>
      <w:r w:rsidR="00E42BEE">
        <w:t xml:space="preserve"> </w:t>
      </w:r>
      <w:proofErr w:type="spellStart"/>
      <w:r w:rsidR="00E42BEE">
        <w:t>dùng</w:t>
      </w:r>
      <w:proofErr w:type="spellEnd"/>
      <w:r w:rsidR="00E42BEE"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5C7A3E33" w14:textId="77777777" w:rsidR="00CD74B0" w:rsidRDefault="00CD74B0" w:rsidP="006E2213">
      <w:pPr>
        <w:pStyle w:val="u2"/>
        <w:numPr>
          <w:ilvl w:val="0"/>
          <w:numId w:val="2"/>
        </w:numPr>
        <w:spacing w:line="360" w:lineRule="auto"/>
      </w:pPr>
      <w:bookmarkStart w:id="19" w:name="_Toc500714985"/>
      <w:r>
        <w:t>MÔ TẢ QUÁ TRÌNH LÀM</w:t>
      </w:r>
      <w:bookmarkEnd w:id="19"/>
    </w:p>
    <w:p w14:paraId="58B10065" w14:textId="17BC84FB" w:rsidR="00485CB4" w:rsidRDefault="00485CB4" w:rsidP="006E2213">
      <w:pPr>
        <w:pStyle w:val="u3"/>
        <w:spacing w:line="360" w:lineRule="auto"/>
      </w:pPr>
      <w:bookmarkStart w:id="20" w:name="_Toc500714986"/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  <w:bookmarkEnd w:id="20"/>
      <w:r>
        <w:t xml:space="preserve"> </w:t>
      </w:r>
    </w:p>
    <w:p w14:paraId="36463D8B" w14:textId="02882E39" w:rsidR="00E076DF" w:rsidRPr="00E076DF" w:rsidRDefault="00E076DF" w:rsidP="00E076DF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Node </w:t>
      </w:r>
      <w:proofErr w:type="spellStart"/>
      <w:r>
        <w:t>và</w:t>
      </w:r>
      <w:proofErr w:type="spellEnd"/>
      <w:r>
        <w:t xml:space="preserve"> Stack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07391074" w14:textId="10A243F3" w:rsidR="00E076DF" w:rsidRDefault="00E076DF" w:rsidP="006E2213">
      <w:pPr>
        <w:spacing w:line="360" w:lineRule="auto"/>
        <w:rPr>
          <w:color w:val="A31515"/>
        </w:rPr>
      </w:pPr>
    </w:p>
    <w:p w14:paraId="6C987479" w14:textId="77777777" w:rsidR="006E2213" w:rsidRDefault="006E2213" w:rsidP="006E2213">
      <w:pPr>
        <w:pStyle w:val="u3"/>
        <w:spacing w:line="360" w:lineRule="auto"/>
      </w:pPr>
      <w:bookmarkStart w:id="21" w:name="_Toc50071498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  <w:bookmarkEnd w:id="21"/>
    </w:p>
    <w:tbl>
      <w:tblPr>
        <w:tblW w:w="100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703"/>
        <w:gridCol w:w="4230"/>
        <w:gridCol w:w="2412"/>
      </w:tblGrid>
      <w:tr w:rsidR="006E2213" w14:paraId="76E1CE22" w14:textId="77777777" w:rsidTr="0057588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26B1" w14:textId="77777777" w:rsidR="006E2213" w:rsidRDefault="006E2213" w:rsidP="0057588D">
            <w:pPr>
              <w:widowControl w:val="0"/>
              <w:spacing w:line="240" w:lineRule="auto"/>
            </w:pPr>
            <w:r>
              <w:t>TT</w:t>
            </w:r>
          </w:p>
        </w:tc>
        <w:tc>
          <w:tcPr>
            <w:tcW w:w="2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1AF5" w14:textId="77777777" w:rsidR="006E2213" w:rsidRDefault="006E2213" w:rsidP="0057588D">
            <w:pPr>
              <w:widowControl w:val="0"/>
              <w:spacing w:line="240" w:lineRule="auto"/>
            </w:pPr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1 </w:t>
            </w:r>
            <w:proofErr w:type="spellStart"/>
            <w:r>
              <w:t>dòng</w:t>
            </w:r>
            <w:proofErr w:type="spellEnd"/>
            <w:r>
              <w:t xml:space="preserve">;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hinh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)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0DDB" w14:textId="77777777" w:rsidR="006E2213" w:rsidRDefault="006E2213" w:rsidP="0057588D">
            <w:pPr>
              <w:widowControl w:val="0"/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&amp;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(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1 </w:t>
            </w:r>
            <w:proofErr w:type="spellStart"/>
            <w:r>
              <w:t>dòng</w:t>
            </w:r>
            <w:proofErr w:type="spellEnd"/>
            <w:r>
              <w:t xml:space="preserve">.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>.</w:t>
            </w: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7748" w14:textId="77777777" w:rsidR="006E2213" w:rsidRDefault="006E2213" w:rsidP="0057588D">
            <w:pPr>
              <w:widowControl w:val="0"/>
              <w:spacing w:line="240" w:lineRule="auto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6E2213" w14:paraId="4A45F9BA" w14:textId="77777777" w:rsidTr="0057588D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EB68" w14:textId="77777777" w:rsidR="006E2213" w:rsidRDefault="006E2213" w:rsidP="0057588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30D3" w14:textId="18FFF18B" w:rsidR="00EC70B5" w:rsidRDefault="00224FED" w:rsidP="0057588D">
            <w:pPr>
              <w:widowControl w:val="0"/>
              <w:spacing w:line="240" w:lineRule="auto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2DE22DD9" wp14:editId="1642504F">
                  <wp:extent cx="1454744" cy="1447800"/>
                  <wp:effectExtent l="0" t="0" r="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426" cy="149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15BF" w14:textId="4A90B6E5" w:rsidR="006E2213" w:rsidRDefault="00224FED" w:rsidP="0057588D">
            <w:pPr>
              <w:widowControl w:val="0"/>
              <w:spacing w:line="240" w:lineRule="auto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  <w:p w14:paraId="7DF82D67" w14:textId="77777777" w:rsidR="00EC70B5" w:rsidRDefault="00EC70B5" w:rsidP="0057588D">
            <w:pPr>
              <w:widowControl w:val="0"/>
              <w:spacing w:line="240" w:lineRule="auto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>:</w:t>
            </w:r>
          </w:p>
          <w:p w14:paraId="34FC5756" w14:textId="5BF5B44D" w:rsidR="00EC70B5" w:rsidRDefault="00224FED" w:rsidP="0057588D">
            <w:pPr>
              <w:widowControl w:val="0"/>
              <w:spacing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,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trăm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textbox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dãy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>.</w:t>
            </w:r>
          </w:p>
          <w:p w14:paraId="30EA8C67" w14:textId="2E3B536D" w:rsidR="00224FED" w:rsidRDefault="00224FED" w:rsidP="0057588D">
            <w:pPr>
              <w:widowControl w:val="0"/>
              <w:spacing w:line="240" w:lineRule="auto"/>
            </w:pPr>
          </w:p>
        </w:tc>
        <w:tc>
          <w:tcPr>
            <w:tcW w:w="2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E452" w14:textId="79311EDC" w:rsidR="006E2213" w:rsidRDefault="00244432" w:rsidP="0057588D">
            <w:pPr>
              <w:widowControl w:val="0"/>
              <w:spacing w:line="240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dãy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nó</w:t>
            </w:r>
            <w:proofErr w:type="spellEnd"/>
            <w:r>
              <w:t xml:space="preserve">.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2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button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</w:tr>
    </w:tbl>
    <w:p w14:paraId="2B5F2E3D" w14:textId="01F86A5F" w:rsidR="006E2213" w:rsidRDefault="006E2213" w:rsidP="006E2213">
      <w:pPr>
        <w:spacing w:line="360" w:lineRule="auto"/>
      </w:pPr>
    </w:p>
    <w:p w14:paraId="32157BCE" w14:textId="28A42613" w:rsidR="00244432" w:rsidRDefault="00244432" w:rsidP="006E2213">
      <w:pPr>
        <w:spacing w:line="360" w:lineRule="auto"/>
      </w:pPr>
    </w:p>
    <w:p w14:paraId="3C556E16" w14:textId="77777777" w:rsidR="00244432" w:rsidRDefault="00244432" w:rsidP="006E2213">
      <w:pPr>
        <w:spacing w:line="360" w:lineRule="auto"/>
      </w:pPr>
    </w:p>
    <w:p w14:paraId="7D7DA04A" w14:textId="77777777" w:rsidR="003D4877" w:rsidRDefault="003D4877" w:rsidP="003D4877">
      <w:pPr>
        <w:pStyle w:val="u3"/>
      </w:pPr>
      <w:bookmarkStart w:id="22" w:name="_Toc500714988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  <w:bookmarkEnd w:id="22"/>
    </w:p>
    <w:p w14:paraId="577B37AF" w14:textId="77777777" w:rsidR="003D4877" w:rsidRDefault="003D4877" w:rsidP="003D4877"/>
    <w:tbl>
      <w:tblPr>
        <w:tblW w:w="1008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118"/>
        <w:gridCol w:w="4230"/>
        <w:gridCol w:w="2970"/>
      </w:tblGrid>
      <w:tr w:rsidR="003D4877" w14:paraId="095DF76E" w14:textId="77777777" w:rsidTr="0057588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17B5" w14:textId="77777777" w:rsidR="003D4877" w:rsidRDefault="003D4877" w:rsidP="0057588D">
            <w:pPr>
              <w:widowControl w:val="0"/>
              <w:spacing w:line="240" w:lineRule="auto"/>
            </w:pPr>
            <w:r>
              <w:t>TT</w:t>
            </w:r>
          </w:p>
        </w:tc>
        <w:tc>
          <w:tcPr>
            <w:tcW w:w="2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3A24" w14:textId="77777777" w:rsidR="003D4877" w:rsidRDefault="003D4877" w:rsidP="0057588D">
            <w:pPr>
              <w:widowControl w:val="0"/>
              <w:spacing w:line="24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96A8B" w14:textId="77777777" w:rsidR="003D4877" w:rsidRDefault="003D4877" w:rsidP="0057588D">
            <w:pPr>
              <w:widowControl w:val="0"/>
              <w:spacing w:line="240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SV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14:paraId="55292CE3" w14:textId="77777777" w:rsidR="003D4877" w:rsidRDefault="003D4877" w:rsidP="0057588D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code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ngồn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ngồn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).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ADD" w14:textId="77777777" w:rsidR="003D4877" w:rsidRDefault="003D4877" w:rsidP="0057588D">
            <w:pPr>
              <w:widowControl w:val="0"/>
              <w:spacing w:line="240" w:lineRule="auto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D4877" w14:paraId="6EB105E3" w14:textId="77777777" w:rsidTr="0057588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F3F3" w14:textId="77777777" w:rsidR="003D4877" w:rsidRDefault="003D4877" w:rsidP="0057588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ABEF" w14:textId="77777777" w:rsidR="003D4877" w:rsidRDefault="003D4877" w:rsidP="0057588D">
            <w:pPr>
              <w:widowControl w:val="0"/>
              <w:spacing w:line="240" w:lineRule="auto"/>
            </w:pPr>
            <w:proofErr w:type="spellStart"/>
            <w:r>
              <w:t>Node.cs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D701" w14:textId="547327E3" w:rsidR="003D4877" w:rsidRDefault="00916680" w:rsidP="0057588D">
            <w:pPr>
              <w:widowControl w:val="0"/>
              <w:spacing w:line="240" w:lineRule="auto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  <w:r w:rsidR="009D45D9">
              <w:br/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F968" w14:textId="74747EA3" w:rsidR="003D4877" w:rsidRDefault="003D4877" w:rsidP="00244432">
            <w:pPr>
              <w:widowControl w:val="0"/>
              <w:spacing w:line="240" w:lineRule="auto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1 node </w:t>
            </w:r>
            <w:proofErr w:type="spellStart"/>
            <w:r w:rsidR="00244432">
              <w:t>của</w:t>
            </w:r>
            <w:proofErr w:type="spellEnd"/>
            <w:r w:rsidR="00244432">
              <w:t xml:space="preserve"> Stack </w:t>
            </w:r>
            <w:proofErr w:type="spellStart"/>
            <w:r w:rsidR="00244432">
              <w:t>và</w:t>
            </w:r>
            <w:proofErr w:type="spellEnd"/>
            <w:r w:rsidR="00244432">
              <w:t xml:space="preserve"> </w:t>
            </w:r>
            <w:proofErr w:type="spellStart"/>
            <w:r w:rsidR="00244432">
              <w:t>các</w:t>
            </w:r>
            <w:proofErr w:type="spellEnd"/>
            <w:r w:rsidR="00244432">
              <w:t xml:space="preserve"> </w:t>
            </w:r>
            <w:proofErr w:type="spellStart"/>
            <w:r w:rsidR="00244432">
              <w:t>hàm</w:t>
            </w:r>
            <w:proofErr w:type="spellEnd"/>
            <w:r w:rsidR="00244432">
              <w:t xml:space="preserve"> </w:t>
            </w:r>
            <w:proofErr w:type="spellStart"/>
            <w:r w:rsidR="00244432">
              <w:t>liên</w:t>
            </w:r>
            <w:proofErr w:type="spellEnd"/>
            <w:r w:rsidR="00244432">
              <w:t xml:space="preserve"> </w:t>
            </w:r>
            <w:proofErr w:type="spellStart"/>
            <w:r w:rsidR="00244432">
              <w:t>quan</w:t>
            </w:r>
            <w:proofErr w:type="spellEnd"/>
            <w:r w:rsidR="00244432">
              <w:t>.</w:t>
            </w:r>
          </w:p>
        </w:tc>
      </w:tr>
      <w:tr w:rsidR="003D4877" w14:paraId="1D5F923D" w14:textId="77777777" w:rsidTr="0057588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C017" w14:textId="77777777" w:rsidR="003D4877" w:rsidRDefault="003D4877" w:rsidP="0057588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F81D" w14:textId="524ACC97" w:rsidR="003D4877" w:rsidRPr="003D4877" w:rsidRDefault="00244432" w:rsidP="003D4877">
            <w:proofErr w:type="spellStart"/>
            <w:r>
              <w:t>Stack.cs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4E7F" w14:textId="0337D5AD" w:rsidR="003D4877" w:rsidRDefault="00244432" w:rsidP="0057588D">
            <w:pPr>
              <w:widowControl w:val="0"/>
              <w:spacing w:line="240" w:lineRule="auto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Kiệ</w:t>
            </w:r>
            <w:r w:rsidR="00916680">
              <w:t>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2F6F" w14:textId="21D88308" w:rsidR="003D4877" w:rsidRDefault="00244432" w:rsidP="0057588D">
            <w:pPr>
              <w:widowControl w:val="0"/>
              <w:spacing w:line="240" w:lineRule="auto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Stack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.</w:t>
            </w:r>
          </w:p>
        </w:tc>
      </w:tr>
      <w:tr w:rsidR="00244432" w14:paraId="6355DD40" w14:textId="77777777" w:rsidTr="0057588D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1E60" w14:textId="204E8128" w:rsidR="00244432" w:rsidRDefault="00244432" w:rsidP="0057588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1B4C" w14:textId="2853C495" w:rsidR="00244432" w:rsidRDefault="00916680" w:rsidP="003D4877">
            <w:proofErr w:type="spellStart"/>
            <w:r>
              <w:t>Calculator</w:t>
            </w:r>
            <w:r w:rsidR="00244432">
              <w:t>.cs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F4" w14:textId="7855CC21" w:rsidR="00244432" w:rsidRDefault="00244432" w:rsidP="0057588D">
            <w:pPr>
              <w:widowControl w:val="0"/>
              <w:spacing w:line="240" w:lineRule="auto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14F2" w14:textId="77777777" w:rsidR="00244432" w:rsidRDefault="00244432" w:rsidP="0057588D">
            <w:pPr>
              <w:widowControl w:val="0"/>
              <w:spacing w:line="240" w:lineRule="auto"/>
            </w:pP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>.</w:t>
            </w:r>
          </w:p>
          <w:p w14:paraId="1ACEF8E4" w14:textId="77777777" w:rsidR="00244432" w:rsidRDefault="00244432" w:rsidP="0057588D">
            <w:pPr>
              <w:widowControl w:val="0"/>
              <w:spacing w:line="240" w:lineRule="auto"/>
            </w:pP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hauTo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sang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>.</w:t>
            </w:r>
          </w:p>
          <w:p w14:paraId="2101F662" w14:textId="09783DA9" w:rsidR="00244432" w:rsidRDefault="00244432" w:rsidP="0057588D">
            <w:pPr>
              <w:widowControl w:val="0"/>
              <w:spacing w:line="240" w:lineRule="auto"/>
            </w:pPr>
            <w:proofErr w:type="spellStart"/>
            <w:r>
              <w:t>Hàm</w:t>
            </w:r>
            <w:proofErr w:type="spellEnd"/>
            <w:r>
              <w:t xml:space="preserve"> Calculate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 w:rsidR="001E51F2">
              <w:t>dạng</w:t>
            </w:r>
            <w:proofErr w:type="spellEnd"/>
            <w:r w:rsidR="001E51F2">
              <w:t xml:space="preserve"> </w:t>
            </w:r>
            <w:proofErr w:type="spellStart"/>
            <w:r w:rsidR="001E51F2">
              <w:t>hậu</w:t>
            </w:r>
            <w:proofErr w:type="spellEnd"/>
            <w:r w:rsidR="001E51F2">
              <w:t xml:space="preserve"> </w:t>
            </w:r>
            <w:proofErr w:type="spellStart"/>
            <w:r w:rsidR="001E51F2">
              <w:t>tố</w:t>
            </w:r>
            <w:proofErr w:type="spellEnd"/>
            <w:r w:rsidR="001E51F2">
              <w:t xml:space="preserve"> </w:t>
            </w:r>
            <w:proofErr w:type="spellStart"/>
            <w:r w:rsidR="001E51F2">
              <w:t>của</w:t>
            </w:r>
            <w:proofErr w:type="spellEnd"/>
            <w:r w:rsidR="001E51F2">
              <w:t xml:space="preserve"> </w:t>
            </w:r>
            <w:proofErr w:type="spellStart"/>
            <w:r w:rsidR="001E51F2">
              <w:t>phép</w:t>
            </w:r>
            <w:proofErr w:type="spellEnd"/>
            <w:r w:rsidR="001E51F2">
              <w:t xml:space="preserve"> </w:t>
            </w:r>
            <w:proofErr w:type="spellStart"/>
            <w:r w:rsidR="001E51F2">
              <w:t>tính</w:t>
            </w:r>
            <w:proofErr w:type="spellEnd"/>
            <w:r w:rsidR="001E51F2">
              <w:t>.</w:t>
            </w:r>
          </w:p>
        </w:tc>
      </w:tr>
    </w:tbl>
    <w:p w14:paraId="7679EAA0" w14:textId="6E42AD69" w:rsidR="003D4877" w:rsidRDefault="003D4877" w:rsidP="003D4877"/>
    <w:p w14:paraId="0F038D68" w14:textId="0DCA944C" w:rsidR="001E51F2" w:rsidRDefault="001E51F2" w:rsidP="003D4877"/>
    <w:p w14:paraId="2FA7EC3F" w14:textId="1804C7B6" w:rsidR="001E51F2" w:rsidRDefault="001E51F2" w:rsidP="003D4877"/>
    <w:p w14:paraId="0A6E4CEA" w14:textId="5525C97A" w:rsidR="001E51F2" w:rsidRDefault="001E51F2" w:rsidP="003D4877"/>
    <w:p w14:paraId="25AF4116" w14:textId="7CE1576B" w:rsidR="001E51F2" w:rsidRDefault="001E51F2" w:rsidP="003D4877"/>
    <w:p w14:paraId="6BE3A040" w14:textId="6D3EE485" w:rsidR="001E51F2" w:rsidRDefault="001E51F2" w:rsidP="003D4877"/>
    <w:p w14:paraId="20D1A73F" w14:textId="73F467F1" w:rsidR="001E51F2" w:rsidRDefault="001E51F2" w:rsidP="003D4877"/>
    <w:p w14:paraId="02447F77" w14:textId="72F3B715" w:rsidR="001E51F2" w:rsidRDefault="001E51F2" w:rsidP="003D4877"/>
    <w:p w14:paraId="0AC39140" w14:textId="29CD0D3C" w:rsidR="001E51F2" w:rsidRDefault="001E51F2" w:rsidP="003D4877"/>
    <w:p w14:paraId="3A817477" w14:textId="77777777" w:rsidR="001E51F2" w:rsidRDefault="001E51F2" w:rsidP="003D4877"/>
    <w:p w14:paraId="3E2AEC5E" w14:textId="77777777" w:rsidR="00B816FD" w:rsidRDefault="00B816FD" w:rsidP="00B816FD">
      <w:pPr>
        <w:pStyle w:val="u3"/>
      </w:pPr>
      <w:bookmarkStart w:id="23" w:name="_Toc500714989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  <w:bookmarkEnd w:id="23"/>
    </w:p>
    <w:p w14:paraId="0FBAAFE3" w14:textId="77777777" w:rsidR="00EE60CC" w:rsidRDefault="00EE60CC" w:rsidP="00EE60CC"/>
    <w:p w14:paraId="07FA53DC" w14:textId="77777777" w:rsidR="00B816FD" w:rsidRDefault="00EE60CC" w:rsidP="00EE60CC">
      <w:pPr>
        <w:pStyle w:val="u4"/>
      </w:pPr>
      <w:bookmarkStart w:id="24" w:name="_Toc500714990"/>
      <w:proofErr w:type="spellStart"/>
      <w:r>
        <w:t>Lớp</w:t>
      </w:r>
      <w:proofErr w:type="spellEnd"/>
      <w:r>
        <w:t xml:space="preserve"> </w:t>
      </w:r>
      <w:proofErr w:type="spellStart"/>
      <w:r>
        <w:t>Node.cs</w:t>
      </w:r>
      <w:proofErr w:type="spellEnd"/>
      <w:r>
        <w:t>:</w:t>
      </w:r>
      <w:bookmarkEnd w:id="24"/>
    </w:p>
    <w:p w14:paraId="798991D2" w14:textId="7DBE2B5A" w:rsidR="00B3260D" w:rsidRDefault="00B3260D" w:rsidP="00B816FD">
      <w:pPr>
        <w:rPr>
          <w:rFonts w:ascii="Consolas" w:hAnsi="Consolas" w:cs="Consolas"/>
          <w:color w:val="0000FF"/>
          <w:sz w:val="19"/>
          <w:szCs w:val="19"/>
        </w:rPr>
      </w:pPr>
    </w:p>
    <w:p w14:paraId="2CB6623F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6BE3E1A7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54AA8C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info;</w:t>
      </w:r>
    </w:p>
    <w:p w14:paraId="6B1F7F78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A0ACB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CCC50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A6E63D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B8F72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AE7B8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87FD8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8D6102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F2D8C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1B130099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0AA28C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AAF90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 = s;</w:t>
      </w:r>
    </w:p>
    <w:p w14:paraId="56FDE940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EA1018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84C5F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16C8AE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 x)</w:t>
      </w:r>
      <w:r>
        <w:rPr>
          <w:rFonts w:ascii="Consolas" w:hAnsi="Consolas" w:cs="Consolas"/>
          <w:color w:val="008000"/>
          <w:sz w:val="19"/>
          <w:szCs w:val="19"/>
        </w:rPr>
        <w:t>//dung trong push</w:t>
      </w:r>
    </w:p>
    <w:p w14:paraId="761D91D3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704AF4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59F863DB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1BB402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57656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299143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14:paraId="63B6B73E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A0A1AF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7A072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832894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B896A6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7832D3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921FF3" w14:textId="3A9F3982" w:rsidR="00244432" w:rsidRDefault="00244432" w:rsidP="002444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CCE0EC" w14:textId="598AD617" w:rsidR="001E51F2" w:rsidRDefault="001E51F2" w:rsidP="00244432">
      <w:pPr>
        <w:rPr>
          <w:rFonts w:ascii="Consolas" w:hAnsi="Consolas" w:cs="Consolas"/>
          <w:color w:val="000000"/>
          <w:sz w:val="19"/>
          <w:szCs w:val="19"/>
        </w:rPr>
      </w:pPr>
    </w:p>
    <w:p w14:paraId="53E6A256" w14:textId="77777777" w:rsidR="001E51F2" w:rsidRDefault="001E51F2" w:rsidP="00EE60CC">
      <w:pPr>
        <w:pStyle w:val="u4"/>
        <w:rPr>
          <w:rFonts w:eastAsiaTheme="minorHAnsi" w:cs="Times New Roman"/>
          <w:b w:val="0"/>
          <w:iCs w:val="0"/>
        </w:rPr>
      </w:pPr>
      <w:bookmarkStart w:id="25" w:name="_Toc500714991"/>
    </w:p>
    <w:p w14:paraId="69D96B91" w14:textId="32BE91A8" w:rsidR="00EE60CC" w:rsidRDefault="00EE60CC" w:rsidP="00EE60CC">
      <w:pPr>
        <w:pStyle w:val="u4"/>
      </w:pPr>
      <w:bookmarkStart w:id="26" w:name="OLE_LINK1"/>
      <w:bookmarkStart w:id="27" w:name="OLE_LINK2"/>
      <w:proofErr w:type="spellStart"/>
      <w:r>
        <w:t>Lớp</w:t>
      </w:r>
      <w:proofErr w:type="spellEnd"/>
      <w:r>
        <w:t xml:space="preserve"> </w:t>
      </w:r>
      <w:proofErr w:type="spellStart"/>
      <w:r w:rsidR="00244432">
        <w:t>Stack.</w:t>
      </w:r>
      <w:r>
        <w:t>cs</w:t>
      </w:r>
      <w:proofErr w:type="spellEnd"/>
      <w:r>
        <w:t>:</w:t>
      </w:r>
      <w:bookmarkEnd w:id="25"/>
    </w:p>
    <w:p w14:paraId="52F22E0C" w14:textId="1409537D" w:rsidR="006761CF" w:rsidRDefault="006761CF" w:rsidP="006E2213">
      <w:pPr>
        <w:spacing w:line="360" w:lineRule="auto"/>
      </w:pPr>
    </w:p>
    <w:bookmarkEnd w:id="26"/>
    <w:bookmarkEnd w:id="27"/>
    <w:p w14:paraId="4C629FA5" w14:textId="77777777" w:rsidR="00244432" w:rsidRDefault="00B3260D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444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4432">
        <w:rPr>
          <w:rFonts w:ascii="Consolas" w:hAnsi="Consolas" w:cs="Consolas"/>
          <w:color w:val="0000FF"/>
          <w:sz w:val="19"/>
          <w:szCs w:val="19"/>
        </w:rPr>
        <w:t>class</w:t>
      </w:r>
      <w:r w:rsidR="002444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4432">
        <w:rPr>
          <w:rFonts w:ascii="Consolas" w:hAnsi="Consolas" w:cs="Consolas"/>
          <w:color w:val="2B91AF"/>
          <w:sz w:val="19"/>
          <w:szCs w:val="19"/>
        </w:rPr>
        <w:t>Stack</w:t>
      </w:r>
    </w:p>
    <w:p w14:paraId="7E934A7D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9D9D89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181FE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48C12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0E5B1E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CA654E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9D2392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pTop.createNode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6A87C2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E6F0B9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DBB7B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5AFE2218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6EC656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BC65B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B5673B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p.createNode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0E45F191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104D2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3B32A828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69E565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920584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pTop</w:t>
      </w:r>
      <w:proofErr w:type="spellEnd"/>
    </w:p>
    <w:p w14:paraId="5AEA9123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14:paraId="73CED30A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8312FA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7BF3D6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62B9C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3FBD4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E0CD1B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95D86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pTop.getInfo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F5B9EA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EA36DA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184711F4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pTop.getInfo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887F6D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pTop.getNext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8D64DF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F63849F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397C8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42D390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AF11D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C0A90B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1FE17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1D6BD5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BE9C0C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pTop.getInfo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75781D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8DBED6" w14:textId="77777777" w:rsidR="00244432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549CE" w14:textId="25DEEA77" w:rsidR="00B3260D" w:rsidRDefault="00244432" w:rsidP="00244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2CFFC6" w14:textId="6F96B6BA" w:rsidR="00B3260D" w:rsidRDefault="00B3260D" w:rsidP="006E2213">
      <w:pPr>
        <w:spacing w:line="360" w:lineRule="auto"/>
      </w:pPr>
    </w:p>
    <w:p w14:paraId="03ECE281" w14:textId="77777777" w:rsidR="00B3260D" w:rsidRDefault="00B3260D" w:rsidP="006E2213">
      <w:pPr>
        <w:spacing w:line="360" w:lineRule="auto"/>
      </w:pPr>
    </w:p>
    <w:p w14:paraId="5C65C855" w14:textId="77777777" w:rsidR="00485CB4" w:rsidRDefault="00485CB4" w:rsidP="006E2213">
      <w:pPr>
        <w:spacing w:line="360" w:lineRule="auto"/>
      </w:pPr>
    </w:p>
    <w:p w14:paraId="3198EE6A" w14:textId="096FA1C5" w:rsidR="001E51F2" w:rsidRDefault="001E51F2" w:rsidP="009D45D9">
      <w:pPr>
        <w:pStyle w:val="u4"/>
      </w:pPr>
      <w:proofErr w:type="spellStart"/>
      <w:r>
        <w:t>Lớp</w:t>
      </w:r>
      <w:proofErr w:type="spellEnd"/>
      <w:r>
        <w:t xml:space="preserve"> </w:t>
      </w:r>
      <w:proofErr w:type="spellStart"/>
      <w:r w:rsidR="00916680">
        <w:t>Calculator</w:t>
      </w:r>
      <w:r>
        <w:t>.cs</w:t>
      </w:r>
      <w:proofErr w:type="spellEnd"/>
      <w:r>
        <w:t>:</w:t>
      </w:r>
    </w:p>
    <w:p w14:paraId="1A9DC76E" w14:textId="77777777" w:rsidR="009D45D9" w:rsidRPr="009D45D9" w:rsidRDefault="009D45D9" w:rsidP="009D45D9"/>
    <w:p w14:paraId="1CD8A523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IN,List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&lt;String&gt;OUT)</w:t>
      </w:r>
    </w:p>
    <w:p w14:paraId="3E440103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E7AD00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4BBD5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506A442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2AD85590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8574A22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7C3C581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7CC6D3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E441C7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C40D1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== 1)</w:t>
      </w:r>
    </w:p>
    <w:p w14:paraId="350F5D61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7E28B5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7EC72C1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74FB4F7F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8259EDD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4C7B80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A909A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FA3923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6EE1B6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D5CF77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850BF4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287612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464FA2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0)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769AB15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BD50511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303F1B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F1D828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FFE5F35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4C974494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14:paraId="622EB0D0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4420D9B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0B851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D7BE06E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5DB01C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39D4F9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AC3423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0 &amp;&amp; level(IN[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&lt;= level(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3B592132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55B4604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14:paraId="7999F2E6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084D87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33930424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A12B996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B668789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6A56A8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8B343C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FCD65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7E576F3C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533EF0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3A27DFD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C8360A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5ACE0362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4BA11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2F47F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A6934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3520D" w14:textId="4186ED62" w:rsidR="00485CB4" w:rsidRDefault="00916680" w:rsidP="0091668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4DAF2D" w14:textId="492A5692" w:rsidR="00916680" w:rsidRDefault="00916680" w:rsidP="0091668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D612486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calculate(List&lt;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OUT)</w:t>
      </w:r>
    </w:p>
    <w:p w14:paraId="42C320F1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D3858E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7B787C8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x1, x2;</w:t>
      </w:r>
    </w:p>
    <w:p w14:paraId="76E0CC69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EC04C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5F3E9AB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OUT[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581897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B44007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095150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81652C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C130D2B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ED0FB4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== 1)</w:t>
      </w:r>
    </w:p>
    <w:p w14:paraId="4E802124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843720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F438051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== 1)</w:t>
      </w:r>
    </w:p>
    <w:p w14:paraId="5B9E9E62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F2EF249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;</w:t>
      </w:r>
      <w:proofErr w:type="gramEnd"/>
    </w:p>
    <w:p w14:paraId="7711CECE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137B172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09F1896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027F18D9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0E9006A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C1DC91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379365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1E7909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601624F6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4C94D146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(OUT[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42D5774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A80BBA1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AAFC10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 + x2;</w:t>
      </w:r>
    </w:p>
    <w:p w14:paraId="1594ACDC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82C7F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8FBCEF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x2 - x1;</w:t>
      </w:r>
    </w:p>
    <w:p w14:paraId="644FEA86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4FE61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FFB810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x1 * x2;</w:t>
      </w:r>
    </w:p>
    <w:p w14:paraId="74451C12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52CBB6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5DD19E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x2 / x1;</w:t>
      </w:r>
    </w:p>
    <w:p w14:paraId="2B3F85B3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8DBB3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113A4A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x2 % x1;</w:t>
      </w:r>
    </w:p>
    <w:p w14:paraId="6BF62809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AC48C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3229F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541FF3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14:paraId="215AA697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B5A541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C918382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6EE459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A3B072A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8ED87B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413DB0D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C738A6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DD4F140" w14:textId="77777777" w:rsidR="00916680" w:rsidRDefault="00916680" w:rsidP="009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480324" w14:textId="18115454" w:rsidR="00916680" w:rsidRDefault="00916680" w:rsidP="0091668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DCC945" w14:textId="5300D4A8" w:rsidR="00916680" w:rsidRDefault="00916680" w:rsidP="0091668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61EB16B5" w14:textId="2FBD5956" w:rsidR="00916680" w:rsidRDefault="00916680" w:rsidP="0091668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E190473" w14:textId="3DD8F92F" w:rsidR="00890059" w:rsidRDefault="00890059" w:rsidP="0091668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7DC478E" w14:textId="4F8F0B7E" w:rsidR="00890059" w:rsidRDefault="00890059" w:rsidP="0091668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DB8BF55" w14:textId="57C24571" w:rsidR="00890059" w:rsidRDefault="00890059" w:rsidP="0091668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2EED41F" w14:textId="4419E89A" w:rsidR="00890059" w:rsidRDefault="00890059" w:rsidP="0091668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0FD2740" w14:textId="2AE40BF3" w:rsidR="00890059" w:rsidRDefault="00890059" w:rsidP="0091668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9AB3662" w14:textId="3EAEB1AF" w:rsidR="00890059" w:rsidRDefault="00890059" w:rsidP="0091668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EE35BEB" w14:textId="77777777" w:rsidR="00890059" w:rsidRDefault="00890059" w:rsidP="0091668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11D9B40" w14:textId="386CDA6F" w:rsidR="00916680" w:rsidRPr="00890059" w:rsidRDefault="00890059" w:rsidP="00916680">
      <w:pPr>
        <w:spacing w:line="360" w:lineRule="auto"/>
        <w:rPr>
          <w:rFonts w:ascii="Arial" w:hAnsi="Arial" w:cs="Arial"/>
          <w:color w:val="000000"/>
          <w:sz w:val="48"/>
          <w:szCs w:val="48"/>
        </w:rPr>
      </w:pPr>
      <w:r w:rsidRPr="00890059">
        <w:rPr>
          <w:rFonts w:ascii="Arial" w:hAnsi="Arial" w:cs="Arial"/>
          <w:color w:val="000000"/>
          <w:sz w:val="48"/>
          <w:szCs w:val="48"/>
        </w:rPr>
        <w:t>TÀI LIỆU THAM KHẢO</w:t>
      </w:r>
    </w:p>
    <w:p w14:paraId="4304A95E" w14:textId="42135ED8" w:rsidR="00890059" w:rsidRPr="00890059" w:rsidRDefault="00890059" w:rsidP="00916680">
      <w:pPr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890059">
        <w:rPr>
          <w:rFonts w:ascii="Arial" w:hAnsi="Arial" w:cs="Arial"/>
          <w:color w:val="000000"/>
          <w:sz w:val="28"/>
          <w:szCs w:val="28"/>
        </w:rPr>
        <w:t>-Internet</w:t>
      </w:r>
    </w:p>
    <w:p w14:paraId="7C2A6B7E" w14:textId="38AA660D" w:rsidR="00890059" w:rsidRPr="00890059" w:rsidRDefault="00890059" w:rsidP="00916680">
      <w:pPr>
        <w:spacing w:line="360" w:lineRule="auto"/>
        <w:rPr>
          <w:rFonts w:ascii="Arial" w:hAnsi="Arial" w:cs="Arial"/>
          <w:sz w:val="28"/>
          <w:szCs w:val="28"/>
        </w:rPr>
      </w:pPr>
      <w:r w:rsidRPr="00890059">
        <w:rPr>
          <w:rFonts w:ascii="Arial" w:hAnsi="Arial" w:cs="Arial"/>
          <w:color w:val="000000"/>
          <w:sz w:val="28"/>
          <w:szCs w:val="28"/>
        </w:rPr>
        <w:t>-</w:t>
      </w:r>
      <w:proofErr w:type="spellStart"/>
      <w:r w:rsidRPr="00890059">
        <w:rPr>
          <w:rFonts w:ascii="Arial" w:hAnsi="Arial" w:cs="Arial"/>
          <w:color w:val="000000"/>
          <w:sz w:val="28"/>
          <w:szCs w:val="28"/>
        </w:rPr>
        <w:t>Tập</w:t>
      </w:r>
      <w:proofErr w:type="spellEnd"/>
      <w:r w:rsidRPr="0089005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90059">
        <w:rPr>
          <w:rFonts w:ascii="Arial" w:hAnsi="Arial" w:cs="Arial"/>
          <w:color w:val="000000"/>
          <w:sz w:val="28"/>
          <w:szCs w:val="28"/>
        </w:rPr>
        <w:t>vở</w:t>
      </w:r>
      <w:proofErr w:type="spellEnd"/>
    </w:p>
    <w:sectPr w:rsidR="00890059" w:rsidRPr="00890059" w:rsidSect="00EE60CC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A5AF9" w14:textId="77777777" w:rsidR="00DB4FDF" w:rsidRDefault="00DB4FDF" w:rsidP="00B816FD">
      <w:pPr>
        <w:spacing w:after="0" w:line="240" w:lineRule="auto"/>
      </w:pPr>
      <w:r>
        <w:separator/>
      </w:r>
    </w:p>
  </w:endnote>
  <w:endnote w:type="continuationSeparator" w:id="0">
    <w:p w14:paraId="5151A6F9" w14:textId="77777777" w:rsidR="00DB4FDF" w:rsidRDefault="00DB4FDF" w:rsidP="00B81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9717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E80BD" w14:textId="11136755" w:rsidR="00B816FD" w:rsidRDefault="00B816FD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84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06DAB27" w14:textId="77777777" w:rsidR="00B816FD" w:rsidRDefault="00B816F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976A9" w14:textId="77777777" w:rsidR="00DB4FDF" w:rsidRDefault="00DB4FDF" w:rsidP="00B816FD">
      <w:pPr>
        <w:spacing w:after="0" w:line="240" w:lineRule="auto"/>
      </w:pPr>
      <w:r>
        <w:separator/>
      </w:r>
    </w:p>
  </w:footnote>
  <w:footnote w:type="continuationSeparator" w:id="0">
    <w:p w14:paraId="476E3E9F" w14:textId="77777777" w:rsidR="00DB4FDF" w:rsidRDefault="00DB4FDF" w:rsidP="00B81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16CB4"/>
    <w:multiLevelType w:val="hybridMultilevel"/>
    <w:tmpl w:val="46162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A51EE"/>
    <w:multiLevelType w:val="hybridMultilevel"/>
    <w:tmpl w:val="70F62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® Cam">
    <w15:presenceInfo w15:providerId="Windows Live" w15:userId="4034a0a8ed0069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57"/>
    <w:rsid w:val="00014957"/>
    <w:rsid w:val="001D7E80"/>
    <w:rsid w:val="001E51F2"/>
    <w:rsid w:val="00224FED"/>
    <w:rsid w:val="00244432"/>
    <w:rsid w:val="0034118B"/>
    <w:rsid w:val="003A46CD"/>
    <w:rsid w:val="003D4877"/>
    <w:rsid w:val="00485CB4"/>
    <w:rsid w:val="006761CF"/>
    <w:rsid w:val="006E2213"/>
    <w:rsid w:val="00890059"/>
    <w:rsid w:val="00916680"/>
    <w:rsid w:val="009A1673"/>
    <w:rsid w:val="009D45D9"/>
    <w:rsid w:val="00B3260D"/>
    <w:rsid w:val="00B816FD"/>
    <w:rsid w:val="00BE5665"/>
    <w:rsid w:val="00CB4658"/>
    <w:rsid w:val="00CD74B0"/>
    <w:rsid w:val="00DB4FDF"/>
    <w:rsid w:val="00E076DF"/>
    <w:rsid w:val="00E42BEE"/>
    <w:rsid w:val="00EC5845"/>
    <w:rsid w:val="00EC70B5"/>
    <w:rsid w:val="00E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81891"/>
  <w15:chartTrackingRefBased/>
  <w15:docId w15:val="{75D12C53-31ED-41F6-ADB0-891F56DE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1E51F2"/>
  </w:style>
  <w:style w:type="paragraph" w:styleId="u1">
    <w:name w:val="heading 1"/>
    <w:basedOn w:val="Binhthng"/>
    <w:next w:val="Binhthng"/>
    <w:link w:val="u1Char"/>
    <w:autoRedefine/>
    <w:uiPriority w:val="9"/>
    <w:qFormat/>
    <w:rsid w:val="009A167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9A1673"/>
    <w:pPr>
      <w:keepNext/>
      <w:keepLines/>
      <w:spacing w:before="40" w:after="0"/>
      <w:outlineLvl w:val="1"/>
    </w:pPr>
    <w:rPr>
      <w:rFonts w:eastAsiaTheme="majorEastAsia" w:cstheme="majorBidi"/>
      <w:b/>
      <w:i/>
      <w:sz w:val="32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9A1673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9A167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u5">
    <w:name w:val="heading 5"/>
    <w:basedOn w:val="Binhthng"/>
    <w:next w:val="Binhthng"/>
    <w:link w:val="u5Char"/>
    <w:autoRedefine/>
    <w:uiPriority w:val="9"/>
    <w:unhideWhenUsed/>
    <w:qFormat/>
    <w:rsid w:val="009A1673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A1673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9A1673"/>
    <w:rPr>
      <w:rFonts w:ascii="Times New Roman" w:eastAsiaTheme="majorEastAsia" w:hAnsi="Times New Roman" w:cstheme="majorBidi"/>
      <w:b/>
      <w:i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9A167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9A1673"/>
    <w:rPr>
      <w:rFonts w:ascii="Times New Roman" w:eastAsiaTheme="majorEastAsia" w:hAnsi="Times New Roman" w:cstheme="majorBidi"/>
      <w:b/>
      <w:iCs/>
    </w:rPr>
  </w:style>
  <w:style w:type="character" w:customStyle="1" w:styleId="u5Char">
    <w:name w:val="Đầu đề 5 Char"/>
    <w:basedOn w:val="Phngmcinhcuaoanvn"/>
    <w:link w:val="u5"/>
    <w:uiPriority w:val="9"/>
    <w:rsid w:val="009A1673"/>
    <w:rPr>
      <w:rFonts w:ascii="Times New Roman" w:eastAsiaTheme="majorEastAsia" w:hAnsi="Times New Roman" w:cstheme="majorBidi"/>
      <w:i/>
      <w:sz w:val="26"/>
    </w:rPr>
  </w:style>
  <w:style w:type="paragraph" w:styleId="oancuaDanhsach">
    <w:name w:val="List Paragraph"/>
    <w:basedOn w:val="Binhthng"/>
    <w:uiPriority w:val="34"/>
    <w:qFormat/>
    <w:rsid w:val="00CD74B0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6E2213"/>
    <w:rPr>
      <w:color w:val="0563C1" w:themeColor="hyperlink"/>
      <w:u w:val="single"/>
    </w:rPr>
  </w:style>
  <w:style w:type="paragraph" w:styleId="uMucluc">
    <w:name w:val="TOC Heading"/>
    <w:basedOn w:val="u1"/>
    <w:next w:val="Binhthng"/>
    <w:uiPriority w:val="39"/>
    <w:unhideWhenUsed/>
    <w:qFormat/>
    <w:rsid w:val="00B816FD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B816FD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B816FD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B816FD"/>
    <w:pPr>
      <w:spacing w:after="100"/>
      <w:ind w:left="520"/>
    </w:pPr>
  </w:style>
  <w:style w:type="paragraph" w:styleId="utrang">
    <w:name w:val="header"/>
    <w:basedOn w:val="Binhthng"/>
    <w:link w:val="utrangChar"/>
    <w:uiPriority w:val="99"/>
    <w:unhideWhenUsed/>
    <w:rsid w:val="00B81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816FD"/>
  </w:style>
  <w:style w:type="paragraph" w:styleId="Chntrang">
    <w:name w:val="footer"/>
    <w:basedOn w:val="Binhthng"/>
    <w:link w:val="ChntrangChar"/>
    <w:uiPriority w:val="99"/>
    <w:unhideWhenUsed/>
    <w:rsid w:val="00B81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816FD"/>
  </w:style>
  <w:style w:type="paragraph" w:styleId="Mucluc4">
    <w:name w:val="toc 4"/>
    <w:basedOn w:val="Binhthng"/>
    <w:next w:val="Binhthng"/>
    <w:autoRedefine/>
    <w:uiPriority w:val="39"/>
    <w:unhideWhenUsed/>
    <w:rsid w:val="00EE60CC"/>
    <w:pPr>
      <w:spacing w:after="100"/>
      <w:ind w:left="780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9D4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D4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09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1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t0.gstatic.com/images?q=tbn:ANd9GcR7BAz8hld8Rn4YZW5s_LsmbCivU780sKay-OhHY6sCfnmodrn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EE495-8CEB-4760-8EE9-3C9970FC0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1153</Words>
  <Characters>6575</Characters>
  <Application>Microsoft Office Word</Application>
  <DocSecurity>0</DocSecurity>
  <Lines>54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® Cam</cp:lastModifiedBy>
  <cp:revision>8</cp:revision>
  <dcterms:created xsi:type="dcterms:W3CDTF">2017-12-10T15:44:00Z</dcterms:created>
  <dcterms:modified xsi:type="dcterms:W3CDTF">2017-12-11T16:01:00Z</dcterms:modified>
</cp:coreProperties>
</file>